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38" w:rsidRPr="008E151B" w:rsidRDefault="00312838">
      <w:pPr>
        <w:spacing w:before="360"/>
        <w:jc w:val="right"/>
        <w:rPr>
          <w:ins w:id="0" w:author="mhamad isco" w:date="2021-04-26T07:30:00Z"/>
          <w:rFonts w:cstheme="minorHAnsi"/>
          <w:b/>
          <w:bCs/>
          <w:color w:val="00B050"/>
          <w:sz w:val="44"/>
          <w:szCs w:val="44"/>
          <w:rPrChange w:id="1" w:author="mhamad isco" w:date="2021-04-26T07:42:00Z">
            <w:rPr>
              <w:ins w:id="2" w:author="mhamad isco" w:date="2021-04-26T07:30:00Z"/>
              <w:rFonts w:asciiTheme="majorBidi" w:hAnsiTheme="majorBidi" w:cs="Times New Roman"/>
              <w:b/>
              <w:bCs/>
              <w:sz w:val="44"/>
              <w:szCs w:val="44"/>
            </w:rPr>
          </w:rPrChange>
        </w:rPr>
        <w:pPrChange w:id="3" w:author="mhamad isco" w:date="2021-04-26T07:41:00Z">
          <w:pPr/>
        </w:pPrChange>
      </w:pPr>
      <w:ins w:id="4" w:author="mhamad isco" w:date="2021-04-26T07:30:00Z">
        <w:r w:rsidRPr="008E151B">
          <w:rPr>
            <w:rFonts w:cstheme="minorHAnsi"/>
            <w:b/>
            <w:bCs/>
            <w:color w:val="00B050"/>
            <w:sz w:val="44"/>
            <w:szCs w:val="44"/>
            <w:rtl/>
            <w:rPrChange w:id="5" w:author="mhamad isco" w:date="2021-04-26T07:42:00Z">
              <w:rPr>
                <w:rFonts w:asciiTheme="majorBidi" w:hAnsiTheme="majorBidi" w:cs="Times New Roman"/>
                <w:b/>
                <w:bCs/>
                <w:sz w:val="44"/>
                <w:szCs w:val="44"/>
                <w:rtl/>
              </w:rPr>
            </w:rPrChange>
          </w:rPr>
          <w:t>س</w:t>
        </w:r>
        <w:r w:rsidRPr="008E151B">
          <w:rPr>
            <w:rFonts w:cstheme="minorHAnsi" w:hint="cs"/>
            <w:b/>
            <w:bCs/>
            <w:color w:val="00B050"/>
            <w:sz w:val="44"/>
            <w:szCs w:val="44"/>
            <w:rtl/>
            <w:rPrChange w:id="6" w:author="mhamad isco" w:date="2021-04-26T07:42:00Z">
              <w:rPr>
                <w:rFonts w:asciiTheme="majorBidi" w:hAnsiTheme="majorBidi" w:cs="Times New Roman" w:hint="cs"/>
                <w:b/>
                <w:bCs/>
                <w:sz w:val="44"/>
                <w:szCs w:val="44"/>
                <w:rtl/>
              </w:rPr>
            </w:rPrChange>
          </w:rPr>
          <w:t>ە</w:t>
        </w:r>
        <w:r w:rsidRPr="008E151B">
          <w:rPr>
            <w:rFonts w:cstheme="minorHAnsi" w:hint="eastAsia"/>
            <w:b/>
            <w:bCs/>
            <w:color w:val="00B050"/>
            <w:sz w:val="44"/>
            <w:szCs w:val="44"/>
            <w:rtl/>
            <w:rPrChange w:id="7" w:author="mhamad isco" w:date="2021-04-26T07:42:00Z">
              <w:rPr>
                <w:rFonts w:asciiTheme="majorBidi" w:hAnsiTheme="majorBidi" w:cs="Times New Roman" w:hint="eastAsia"/>
                <w:b/>
                <w:bCs/>
                <w:sz w:val="44"/>
                <w:szCs w:val="44"/>
                <w:rtl/>
              </w:rPr>
            </w:rPrChange>
          </w:rPr>
          <w:t>ر</w:t>
        </w:r>
        <w:r w:rsidRPr="008E151B">
          <w:rPr>
            <w:rFonts w:cstheme="minorHAnsi" w:hint="cs"/>
            <w:b/>
            <w:bCs/>
            <w:color w:val="00B050"/>
            <w:sz w:val="44"/>
            <w:szCs w:val="44"/>
            <w:rtl/>
            <w:rPrChange w:id="8" w:author="mhamad isco" w:date="2021-04-26T07:42:00Z">
              <w:rPr>
                <w:rFonts w:asciiTheme="majorBidi" w:hAnsiTheme="majorBidi" w:cs="Times New Roman" w:hint="cs"/>
                <w:b/>
                <w:bCs/>
                <w:sz w:val="44"/>
                <w:szCs w:val="44"/>
                <w:rtl/>
              </w:rPr>
            </w:rPrChange>
          </w:rPr>
          <w:t>ە</w:t>
        </w:r>
        <w:r w:rsidRPr="008E151B">
          <w:rPr>
            <w:rFonts w:cstheme="minorHAnsi" w:hint="eastAsia"/>
            <w:b/>
            <w:bCs/>
            <w:color w:val="00B050"/>
            <w:sz w:val="44"/>
            <w:szCs w:val="44"/>
            <w:rtl/>
            <w:rPrChange w:id="9" w:author="mhamad isco" w:date="2021-04-26T07:42:00Z">
              <w:rPr>
                <w:rFonts w:asciiTheme="majorBidi" w:hAnsiTheme="majorBidi" w:cs="Times New Roman" w:hint="eastAsia"/>
                <w:b/>
                <w:bCs/>
                <w:sz w:val="44"/>
                <w:szCs w:val="44"/>
                <w:rtl/>
              </w:rPr>
            </w:rPrChange>
          </w:rPr>
          <w:t>تا</w:t>
        </w:r>
        <w:r w:rsidRPr="008E151B">
          <w:rPr>
            <w:rFonts w:cstheme="minorHAnsi"/>
            <w:b/>
            <w:bCs/>
            <w:color w:val="00B050"/>
            <w:sz w:val="44"/>
            <w:szCs w:val="44"/>
            <w:rtl/>
            <w:rPrChange w:id="10" w:author="mhamad isco" w:date="2021-04-26T07:42:00Z">
              <w:rPr>
                <w:rFonts w:asciiTheme="majorBidi" w:hAnsiTheme="majorBidi" w:cs="Times New Roman"/>
                <w:b/>
                <w:bCs/>
                <w:sz w:val="44"/>
                <w:szCs w:val="44"/>
                <w:rtl/>
              </w:rPr>
            </w:rPrChange>
          </w:rPr>
          <w:t xml:space="preserve"> ب</w:t>
        </w:r>
        <w:r w:rsidRPr="008E151B">
          <w:rPr>
            <w:rFonts w:cstheme="minorHAnsi" w:hint="cs"/>
            <w:b/>
            <w:bCs/>
            <w:color w:val="00B050"/>
            <w:sz w:val="44"/>
            <w:szCs w:val="44"/>
            <w:rtl/>
            <w:rPrChange w:id="11" w:author="mhamad isco" w:date="2021-04-26T07:42:00Z">
              <w:rPr>
                <w:rFonts w:asciiTheme="majorBidi" w:hAnsiTheme="majorBidi" w:cs="Times New Roman" w:hint="cs"/>
                <w:b/>
                <w:bCs/>
                <w:sz w:val="44"/>
                <w:szCs w:val="44"/>
                <w:rtl/>
              </w:rPr>
            </w:rPrChange>
          </w:rPr>
          <w:t>ە</w:t>
        </w:r>
        <w:r w:rsidRPr="008E151B">
          <w:rPr>
            <w:rFonts w:cstheme="minorHAnsi" w:hint="eastAsia"/>
            <w:b/>
            <w:bCs/>
            <w:color w:val="00B050"/>
            <w:sz w:val="44"/>
            <w:szCs w:val="44"/>
            <w:rtl/>
            <w:rPrChange w:id="12" w:author="mhamad isco" w:date="2021-04-26T07:42:00Z">
              <w:rPr>
                <w:rFonts w:asciiTheme="majorBidi" w:hAnsiTheme="majorBidi" w:cs="Times New Roman" w:hint="eastAsia"/>
                <w:b/>
                <w:bCs/>
                <w:sz w:val="44"/>
                <w:szCs w:val="44"/>
                <w:rtl/>
              </w:rPr>
            </w:rPrChange>
          </w:rPr>
          <w:t>ناو</w:t>
        </w:r>
        <w:r w:rsidRPr="008E151B">
          <w:rPr>
            <w:rFonts w:cstheme="minorHAnsi" w:hint="cs"/>
            <w:b/>
            <w:bCs/>
            <w:color w:val="00B050"/>
            <w:sz w:val="44"/>
            <w:szCs w:val="44"/>
            <w:rtl/>
            <w:rPrChange w:id="13" w:author="mhamad isco" w:date="2021-04-26T07:42:00Z">
              <w:rPr>
                <w:rFonts w:asciiTheme="majorBidi" w:hAnsiTheme="majorBidi" w:cs="Times New Roman" w:hint="cs"/>
                <w:b/>
                <w:bCs/>
                <w:sz w:val="44"/>
                <w:szCs w:val="44"/>
                <w:rtl/>
              </w:rPr>
            </w:rPrChange>
          </w:rPr>
          <w:t>ی</w:t>
        </w:r>
        <w:r w:rsidRPr="008E151B">
          <w:rPr>
            <w:rFonts w:cstheme="minorHAnsi"/>
            <w:b/>
            <w:bCs/>
            <w:color w:val="00B050"/>
            <w:sz w:val="44"/>
            <w:szCs w:val="44"/>
            <w:rtl/>
            <w:rPrChange w:id="14" w:author="mhamad isco" w:date="2021-04-26T07:42:00Z">
              <w:rPr>
                <w:rFonts w:asciiTheme="majorBidi" w:hAnsiTheme="majorBidi" w:cs="Times New Roman"/>
                <w:b/>
                <w:bCs/>
                <w:sz w:val="44"/>
                <w:szCs w:val="44"/>
                <w:rtl/>
              </w:rPr>
            </w:rPrChange>
          </w:rPr>
          <w:t xml:space="preserve"> خودا</w:t>
        </w:r>
        <w:r w:rsidRPr="008E151B">
          <w:rPr>
            <w:rFonts w:cstheme="minorHAnsi" w:hint="cs"/>
            <w:b/>
            <w:bCs/>
            <w:color w:val="00B050"/>
            <w:sz w:val="44"/>
            <w:szCs w:val="44"/>
            <w:rtl/>
            <w:rPrChange w:id="15" w:author="mhamad isco" w:date="2021-04-26T07:42:00Z">
              <w:rPr>
                <w:rFonts w:asciiTheme="majorBidi" w:hAnsiTheme="majorBidi" w:cs="Times New Roman" w:hint="cs"/>
                <w:b/>
                <w:bCs/>
                <w:sz w:val="44"/>
                <w:szCs w:val="44"/>
                <w:rtl/>
              </w:rPr>
            </w:rPrChange>
          </w:rPr>
          <w:t>ی</w:t>
        </w:r>
        <w:r w:rsidRPr="008E151B">
          <w:rPr>
            <w:rFonts w:cstheme="minorHAnsi"/>
            <w:b/>
            <w:bCs/>
            <w:color w:val="00B050"/>
            <w:sz w:val="44"/>
            <w:szCs w:val="44"/>
            <w:rtl/>
            <w:rPrChange w:id="16" w:author="mhamad isco" w:date="2021-04-26T07:42:00Z">
              <w:rPr>
                <w:rFonts w:asciiTheme="majorBidi" w:hAnsiTheme="majorBidi" w:cs="Times New Roman"/>
                <w:b/>
                <w:bCs/>
                <w:sz w:val="44"/>
                <w:szCs w:val="44"/>
                <w:rtl/>
              </w:rPr>
            </w:rPrChange>
          </w:rPr>
          <w:t xml:space="preserve"> گ</w:t>
        </w:r>
        <w:r w:rsidRPr="008E151B">
          <w:rPr>
            <w:rFonts w:cstheme="minorHAnsi" w:hint="cs"/>
            <w:b/>
            <w:bCs/>
            <w:color w:val="00B050"/>
            <w:sz w:val="44"/>
            <w:szCs w:val="44"/>
            <w:rtl/>
            <w:rPrChange w:id="17" w:author="mhamad isco" w:date="2021-04-26T07:42:00Z">
              <w:rPr>
                <w:rFonts w:asciiTheme="majorBidi" w:hAnsiTheme="majorBidi" w:cs="Times New Roman" w:hint="cs"/>
                <w:b/>
                <w:bCs/>
                <w:sz w:val="44"/>
                <w:szCs w:val="44"/>
                <w:rtl/>
              </w:rPr>
            </w:rPrChange>
          </w:rPr>
          <w:t>ە</w:t>
        </w:r>
        <w:r w:rsidRPr="008E151B">
          <w:rPr>
            <w:rFonts w:cstheme="minorHAnsi" w:hint="eastAsia"/>
            <w:b/>
            <w:bCs/>
            <w:color w:val="00B050"/>
            <w:sz w:val="44"/>
            <w:szCs w:val="44"/>
            <w:rtl/>
            <w:rPrChange w:id="18" w:author="mhamad isco" w:date="2021-04-26T07:42:00Z">
              <w:rPr>
                <w:rFonts w:asciiTheme="majorBidi" w:hAnsiTheme="majorBidi" w:cs="Times New Roman" w:hint="eastAsia"/>
                <w:b/>
                <w:bCs/>
                <w:sz w:val="44"/>
                <w:szCs w:val="44"/>
                <w:rtl/>
              </w:rPr>
            </w:rPrChange>
          </w:rPr>
          <w:t>ور</w:t>
        </w:r>
        <w:r w:rsidRPr="008E151B">
          <w:rPr>
            <w:rFonts w:cstheme="minorHAnsi" w:hint="cs"/>
            <w:b/>
            <w:bCs/>
            <w:color w:val="00B050"/>
            <w:sz w:val="44"/>
            <w:szCs w:val="44"/>
            <w:rtl/>
            <w:rPrChange w:id="19" w:author="mhamad isco" w:date="2021-04-26T07:42:00Z">
              <w:rPr>
                <w:rFonts w:asciiTheme="majorBidi" w:hAnsiTheme="majorBidi" w:cs="Times New Roman" w:hint="cs"/>
                <w:b/>
                <w:bCs/>
                <w:sz w:val="44"/>
                <w:szCs w:val="44"/>
                <w:rtl/>
              </w:rPr>
            </w:rPrChange>
          </w:rPr>
          <w:t>ە</w:t>
        </w:r>
        <w:r w:rsidRPr="008E151B">
          <w:rPr>
            <w:rFonts w:cstheme="minorHAnsi"/>
            <w:b/>
            <w:bCs/>
            <w:color w:val="00B050"/>
            <w:sz w:val="44"/>
            <w:szCs w:val="44"/>
            <w:rtl/>
            <w:rPrChange w:id="20" w:author="mhamad isco" w:date="2021-04-26T07:42:00Z">
              <w:rPr>
                <w:rFonts w:asciiTheme="majorBidi" w:hAnsiTheme="majorBidi" w:cs="Times New Roman"/>
                <w:b/>
                <w:bCs/>
                <w:sz w:val="44"/>
                <w:szCs w:val="44"/>
                <w:rtl/>
              </w:rPr>
            </w:rPrChange>
          </w:rPr>
          <w:t xml:space="preserve"> و م</w:t>
        </w:r>
        <w:r w:rsidRPr="008E151B">
          <w:rPr>
            <w:rFonts w:cstheme="minorHAnsi" w:hint="cs"/>
            <w:b/>
            <w:bCs/>
            <w:color w:val="00B050"/>
            <w:sz w:val="44"/>
            <w:szCs w:val="44"/>
            <w:rtl/>
            <w:rPrChange w:id="21" w:author="mhamad isco" w:date="2021-04-26T07:42:00Z">
              <w:rPr>
                <w:rFonts w:asciiTheme="majorBidi" w:hAnsiTheme="majorBidi" w:cs="Times New Roman" w:hint="cs"/>
                <w:b/>
                <w:bCs/>
                <w:sz w:val="44"/>
                <w:szCs w:val="44"/>
                <w:rtl/>
              </w:rPr>
            </w:rPrChange>
          </w:rPr>
          <w:t>ی</w:t>
        </w:r>
        <w:r w:rsidRPr="008E151B">
          <w:rPr>
            <w:rFonts w:cstheme="minorHAnsi" w:hint="eastAsia"/>
            <w:b/>
            <w:bCs/>
            <w:color w:val="00B050"/>
            <w:sz w:val="44"/>
            <w:szCs w:val="44"/>
            <w:rtl/>
            <w:rPrChange w:id="22" w:author="mhamad isco" w:date="2021-04-26T07:42:00Z">
              <w:rPr>
                <w:rFonts w:asciiTheme="majorBidi" w:hAnsiTheme="majorBidi" w:cs="Times New Roman" w:hint="eastAsia"/>
                <w:b/>
                <w:bCs/>
                <w:sz w:val="44"/>
                <w:szCs w:val="44"/>
                <w:rtl/>
              </w:rPr>
            </w:rPrChange>
          </w:rPr>
          <w:t>هر</w:t>
        </w:r>
        <w:r w:rsidRPr="008E151B">
          <w:rPr>
            <w:rFonts w:cstheme="minorHAnsi" w:hint="cs"/>
            <w:b/>
            <w:bCs/>
            <w:color w:val="00B050"/>
            <w:sz w:val="44"/>
            <w:szCs w:val="44"/>
            <w:rtl/>
            <w:rPrChange w:id="23" w:author="mhamad isco" w:date="2021-04-26T07:42:00Z">
              <w:rPr>
                <w:rFonts w:asciiTheme="majorBidi" w:hAnsiTheme="majorBidi" w:cs="Times New Roman" w:hint="cs"/>
                <w:b/>
                <w:bCs/>
                <w:sz w:val="44"/>
                <w:szCs w:val="44"/>
                <w:rtl/>
              </w:rPr>
            </w:rPrChange>
          </w:rPr>
          <w:t>ە</w:t>
        </w:r>
        <w:r w:rsidRPr="008E151B">
          <w:rPr>
            <w:rFonts w:cstheme="minorHAnsi" w:hint="eastAsia"/>
            <w:b/>
            <w:bCs/>
            <w:color w:val="00B050"/>
            <w:sz w:val="44"/>
            <w:szCs w:val="44"/>
            <w:rtl/>
            <w:rPrChange w:id="24" w:author="mhamad isco" w:date="2021-04-26T07:42:00Z">
              <w:rPr>
                <w:rFonts w:asciiTheme="majorBidi" w:hAnsiTheme="majorBidi" w:cs="Times New Roman" w:hint="eastAsia"/>
                <w:b/>
                <w:bCs/>
                <w:sz w:val="44"/>
                <w:szCs w:val="44"/>
                <w:rtl/>
              </w:rPr>
            </w:rPrChange>
          </w:rPr>
          <w:t>بان</w:t>
        </w:r>
      </w:ins>
    </w:p>
    <w:p w:rsidR="00312838" w:rsidRPr="00BB7241" w:rsidRDefault="00312838" w:rsidP="00BB7241">
      <w:pPr>
        <w:bidi/>
        <w:spacing w:before="360"/>
        <w:ind w:left="720"/>
        <w:jc w:val="both"/>
        <w:rPr>
          <w:ins w:id="25" w:author="mhamad isco" w:date="2021-04-26T07:30:00Z"/>
          <w:rFonts w:asciiTheme="majorBidi" w:hAnsiTheme="majorBidi" w:cs="Times New Roman" w:hint="cs"/>
          <w:b/>
          <w:bCs/>
          <w:sz w:val="44"/>
          <w:szCs w:val="44"/>
          <w:rtl/>
          <w:rPrChange w:id="26" w:author="mhamad isco" w:date="2021-04-26T10:24:00Z">
            <w:rPr>
              <w:ins w:id="27" w:author="mhamad isco" w:date="2021-04-26T07:30:00Z"/>
              <w:rFonts w:asciiTheme="majorBidi" w:hAnsiTheme="majorBidi" w:cs="Times New Roman"/>
              <w:b/>
              <w:bCs/>
              <w:sz w:val="44"/>
              <w:szCs w:val="44"/>
            </w:rPr>
          </w:rPrChange>
        </w:rPr>
        <w:pPrChange w:id="28" w:author="mhamad isco" w:date="2021-04-26T10:24:00Z">
          <w:pPr/>
        </w:pPrChange>
      </w:pPr>
      <w:ins w:id="29" w:author="mhamad isco" w:date="2021-04-26T07:30:00Z"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ئ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و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بسا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ت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من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دروستم کرد بوو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س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ر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GYM</w:t>
        </w:r>
      </w:ins>
      <w:ins w:id="30" w:author="mhamad isco" w:date="2021-04-26T07:42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 xml:space="preserve"> MA97</w:t>
        </w:r>
      </w:ins>
      <w:ins w:id="31" w:author="mhamad isco" w:date="2021-04-26T07:30:00Z"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بوو 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پ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هاتو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ند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پ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ەڕەیە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</w:ins>
    </w:p>
    <w:p w:rsidR="00312838" w:rsidRPr="00312838" w:rsidRDefault="00312838">
      <w:pPr>
        <w:bidi/>
        <w:spacing w:before="360"/>
        <w:jc w:val="both"/>
        <w:rPr>
          <w:ins w:id="32" w:author="mhamad isco" w:date="2021-04-26T07:30:00Z"/>
          <w:rFonts w:asciiTheme="majorBidi" w:hAnsiTheme="majorBidi" w:cs="Times New Roman"/>
          <w:b/>
          <w:bCs/>
          <w:sz w:val="44"/>
          <w:szCs w:val="44"/>
        </w:rPr>
        <w:pPrChange w:id="33" w:author="mhamad isco" w:date="2021-04-26T07:42:00Z">
          <w:pPr/>
        </w:pPrChange>
      </w:pPr>
      <w:ins w:id="34" w:author="mhamad isco" w:date="2021-04-26T07:30:00Z"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پ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ەڕەی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س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س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تا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پ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هاتو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35" w:author="mhamad isco" w:date="2021-04-26T07:42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navigation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36" w:author="mhamad isco" w:date="2021-04-26T07:42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submenu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ت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دا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37" w:author="mhamad isco" w:date="2021-04-26T07:42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training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38" w:author="mhamad isco" w:date="2021-04-26T07:43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>contact</w:t>
        </w:r>
      </w:ins>
      <w:ins w:id="39" w:author="mhamad isco" w:date="2021-04-26T07:35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>,</w:t>
        </w:r>
      </w:ins>
      <w:ins w:id="40" w:author="mhamad isco" w:date="2021-04-26T07:30:00Z"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41" w:author="mhamad isco" w:date="2021-04-26T07:43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>about</w:t>
        </w:r>
      </w:ins>
      <w:ins w:id="42" w:author="mhamad isco" w:date="2021-04-26T07:35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>,</w:t>
        </w:r>
      </w:ins>
      <w:ins w:id="43" w:author="mhamad isco" w:date="2021-04-26T07:30:00Z"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44" w:author="mhamad isco" w:date="2021-04-26T07:43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>news</w:t>
        </w:r>
      </w:ins>
      <w:ins w:id="45" w:author="mhamad isco" w:date="2021-04-26T07:35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>,</w:t>
        </w:r>
      </w:ins>
      <w:ins w:id="46" w:author="mhamad isco" w:date="2021-04-26T07:30:00Z"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</w:ins>
      <w:ins w:id="47" w:author="mhamad isco" w:date="2021-04-26T07:42:00Z">
        <w:r w:rsid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</w:rPr>
          <w:t>signin</w:t>
        </w:r>
      </w:ins>
      <w:ins w:id="48" w:author="mhamad isco" w:date="2021-04-26T07:30:00Z"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49" w:author="mhamad isco" w:date="2021-04-26T07:42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50" w:author="mhamad isco" w:date="2021-04-26T07:43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home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ب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دامناو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خ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ۆ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د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گر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ت،</w:t>
        </w:r>
      </w:ins>
    </w:p>
    <w:p w:rsidR="00312838" w:rsidRPr="00312838" w:rsidRDefault="00312838">
      <w:pPr>
        <w:bidi/>
        <w:spacing w:before="360"/>
        <w:jc w:val="both"/>
        <w:rPr>
          <w:ins w:id="51" w:author="mhamad isco" w:date="2021-04-26T07:30:00Z"/>
          <w:rFonts w:asciiTheme="majorBidi" w:hAnsiTheme="majorBidi" w:cs="Times New Roman"/>
          <w:b/>
          <w:bCs/>
          <w:sz w:val="44"/>
          <w:szCs w:val="44"/>
        </w:rPr>
        <w:pPrChange w:id="52" w:author="mhamad isco" w:date="2021-04-26T07:41:00Z">
          <w:pPr/>
        </w:pPrChange>
      </w:pPr>
      <w:ins w:id="53" w:author="mhamad isco" w:date="2021-04-26T07:30:00Z"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54" w:author="mhamad isco" w:date="2021-04-26T07:43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social media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و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55" w:author="mhamad isco" w:date="2021-04-26T07:43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animation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ب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کاره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ناو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 ه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رو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ها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ب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ش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دوو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م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پ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ەڕەی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س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ه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ند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 نوس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نم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ب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کاره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ناو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56" w:author="mhamad isco" w:date="2021-04-26T07:43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motivation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ب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ۆ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خو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ر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بسا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ت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مدا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ۆ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م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ەڵێ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اه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نان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ماسولک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کان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ت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دا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</w:ins>
    </w:p>
    <w:p w:rsidR="00312838" w:rsidRPr="00312838" w:rsidRDefault="00312838">
      <w:pPr>
        <w:spacing w:before="360"/>
        <w:jc w:val="right"/>
        <w:rPr>
          <w:ins w:id="57" w:author="mhamad isco" w:date="2021-04-26T07:30:00Z"/>
          <w:rFonts w:asciiTheme="majorBidi" w:hAnsiTheme="majorBidi" w:cs="Times New Roman"/>
          <w:b/>
          <w:bCs/>
          <w:sz w:val="44"/>
          <w:szCs w:val="44"/>
        </w:rPr>
        <w:pPrChange w:id="58" w:author="mhamad isco" w:date="2021-04-26T07:41:00Z">
          <w:pPr/>
        </w:pPrChange>
      </w:pPr>
      <w:ins w:id="59" w:author="mhamad isco" w:date="2021-04-26T07:30:00Z"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ب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نک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ئ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ت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پ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ەڕەیە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تر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</w:ins>
    </w:p>
    <w:p w:rsidR="00312838" w:rsidRPr="00312838" w:rsidRDefault="00312838">
      <w:pPr>
        <w:bidi/>
        <w:spacing w:before="360"/>
        <w:jc w:val="both"/>
        <w:rPr>
          <w:ins w:id="60" w:author="mhamad isco" w:date="2021-04-26T07:30:00Z"/>
          <w:rFonts w:asciiTheme="majorBidi" w:hAnsiTheme="majorBidi" w:cs="Times New Roman"/>
          <w:b/>
          <w:bCs/>
          <w:sz w:val="44"/>
          <w:szCs w:val="44"/>
        </w:rPr>
        <w:pPrChange w:id="61" w:author="mhamad isco" w:date="2021-04-26T07:44:00Z">
          <w:pPr/>
        </w:pPrChange>
      </w:pPr>
      <w:ins w:id="62" w:author="mhamad isco" w:date="2021-04-26T07:30:00Z"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باس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ب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ناوبانگتر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ار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زان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ئ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و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ار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م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کردو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گ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ەڵ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ژ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ان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نام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ب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ناو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63" w:author="mhamad isco" w:date="2021-04-26T07:43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roonie colemen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ب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 نووس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باس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ب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ناوبانگتر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خول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کان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ئ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و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ار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م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کردو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64" w:author="mhamad isco" w:date="2021-04-26T07:43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>mr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>.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65" w:author="mhamad isco" w:date="2021-04-26T07:43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olympia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گ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ەڵ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ئ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و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ار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زانان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و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خول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ز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ۆ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رتر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 نازناو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ان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 ه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ەیە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ۆ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تا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شدا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66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footer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دان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lastRenderedPageBreak/>
          <w:t>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ند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نک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 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ەیە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خ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ۆ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د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گر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ت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ب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گشت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پ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ەڕەی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س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67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>header</w:t>
        </w:r>
        <w:r w:rsidR="008E151B"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68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 </w:t>
        </w:r>
      </w:ins>
      <w:ins w:id="69" w:author="mhamad isco" w:date="2021-04-26T07:44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>,</w:t>
        </w:r>
      </w:ins>
      <w:ins w:id="70" w:author="mhamad isco" w:date="2021-04-26T07:30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="008E151B"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71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navigation </w:t>
        </w:r>
      </w:ins>
      <w:ins w:id="72" w:author="mhamad isco" w:date="2021-04-26T07:38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>,</w:t>
        </w:r>
        <w:r w:rsidR="008E151B"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73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>animation</w:t>
        </w:r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>.</w:t>
        </w:r>
      </w:ins>
      <w:ins w:id="74" w:author="mhamad isco" w:date="2021-04-26T07:30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="008E151B"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75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submenu </w:t>
        </w:r>
      </w:ins>
      <w:ins w:id="76" w:author="mhamad isco" w:date="2021-04-26T07:37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>,</w:t>
        </w:r>
      </w:ins>
      <w:ins w:id="77" w:author="mhamad isco" w:date="2021-04-26T07:30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="008E151B"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78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logo </w:t>
        </w:r>
      </w:ins>
      <w:ins w:id="79" w:author="mhamad isco" w:date="2021-04-26T07:37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>,</w:t>
        </w:r>
      </w:ins>
      <w:ins w:id="80" w:author="mhamad isco" w:date="2021-04-26T07:30:00Z"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81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social </w:t>
        </w:r>
        <w:r w:rsidR="008E151B"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82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media </w:t>
        </w:r>
      </w:ins>
      <w:ins w:id="83" w:author="mhamad isco" w:date="2021-04-26T07:37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>,</w:t>
        </w:r>
      </w:ins>
      <w:ins w:id="84" w:author="mhamad isco" w:date="2021-04-26T07:30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="008E151B"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85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news </w:t>
        </w:r>
      </w:ins>
      <w:ins w:id="86" w:author="mhamad isco" w:date="2021-04-26T07:37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>,</w:t>
        </w:r>
      </w:ins>
      <w:ins w:id="87" w:author="mhamad isco" w:date="2021-04-26T07:30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="008E151B"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88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about </w:t>
        </w:r>
      </w:ins>
      <w:ins w:id="89" w:author="mhamad isco" w:date="2021-04-26T07:37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>,</w:t>
        </w:r>
      </w:ins>
      <w:ins w:id="90" w:author="mhamad isco" w:date="2021-04-26T07:30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="008E151B"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91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contact </w:t>
        </w:r>
      </w:ins>
      <w:ins w:id="92" w:author="mhamad isco" w:date="2021-04-26T07:37:00Z"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>,</w:t>
        </w:r>
      </w:ins>
      <w:ins w:id="93" w:author="mhamad isco" w:date="2021-04-26T07:30:00Z"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94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footer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خ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ۆ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د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گر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ت</w:t>
        </w:r>
      </w:ins>
    </w:p>
    <w:p w:rsidR="00312838" w:rsidRPr="00312838" w:rsidRDefault="00312838">
      <w:pPr>
        <w:bidi/>
        <w:spacing w:before="360"/>
        <w:jc w:val="both"/>
        <w:rPr>
          <w:ins w:id="95" w:author="mhamad isco" w:date="2021-04-26T07:30:00Z"/>
          <w:rFonts w:asciiTheme="majorBidi" w:hAnsiTheme="majorBidi" w:cs="Times New Roman"/>
          <w:b/>
          <w:bCs/>
          <w:sz w:val="44"/>
          <w:szCs w:val="44"/>
          <w:rtl/>
        </w:rPr>
        <w:pPrChange w:id="96" w:author="mhamad isco" w:date="2021-04-26T07:41:00Z">
          <w:pPr/>
        </w:pPrChange>
      </w:pPr>
      <w:ins w:id="97" w:author="mhamad isco" w:date="2021-04-26T07:30:00Z"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س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بار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ت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ب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98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page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تر ئ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وان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ش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پ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کهاتون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ه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مان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99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navigation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و ه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مان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00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footer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ب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ەڵ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ام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01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background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گ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ەڵ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02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animation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ج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اواز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</w:ins>
    </w:p>
    <w:p w:rsidR="00312838" w:rsidRPr="00312838" w:rsidRDefault="00312838">
      <w:pPr>
        <w:bidi/>
        <w:spacing w:before="360"/>
        <w:jc w:val="both"/>
        <w:rPr>
          <w:ins w:id="103" w:author="mhamad isco" w:date="2021-04-26T07:30:00Z"/>
          <w:rFonts w:asciiTheme="majorBidi" w:hAnsiTheme="majorBidi" w:cs="Times New Roman"/>
          <w:b/>
          <w:bCs/>
          <w:sz w:val="44"/>
          <w:szCs w:val="44"/>
        </w:rPr>
        <w:pPrChange w:id="104" w:author="mhamad isco" w:date="2021-04-26T07:41:00Z">
          <w:pPr/>
        </w:pPrChange>
      </w:pPr>
      <w:ins w:id="105" w:author="mhamad isco" w:date="2021-04-26T07:30:00Z"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06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traninng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ۆ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م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ەڵێ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07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video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پ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کهاتو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اه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نان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ماسولک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کان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شان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د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دات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</w:ins>
    </w:p>
    <w:p w:rsidR="00312838" w:rsidRPr="00312838" w:rsidRDefault="00312838">
      <w:pPr>
        <w:bidi/>
        <w:spacing w:before="360"/>
        <w:jc w:val="both"/>
        <w:rPr>
          <w:ins w:id="108" w:author="mhamad isco" w:date="2021-04-26T07:30:00Z"/>
          <w:rFonts w:asciiTheme="majorBidi" w:hAnsiTheme="majorBidi" w:cs="Times New Roman"/>
          <w:b/>
          <w:bCs/>
          <w:sz w:val="44"/>
          <w:szCs w:val="44"/>
        </w:rPr>
        <w:pPrChange w:id="109" w:author="mhamad isco" w:date="2021-04-26T07:41:00Z">
          <w:pPr/>
        </w:pPrChange>
      </w:pPr>
      <w:ins w:id="110" w:author="mhamad isco" w:date="2021-04-26T07:30:00Z"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11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conact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ئ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در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س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 ئم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ەیڵ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 ژمار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م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ۆ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با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ل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شان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د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دات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گ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ەڵ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ف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ۆڕ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م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</w:ins>
    </w:p>
    <w:p w:rsidR="00312838" w:rsidRPr="00312838" w:rsidRDefault="00312838">
      <w:pPr>
        <w:bidi/>
        <w:spacing w:before="360"/>
        <w:jc w:val="both"/>
        <w:rPr>
          <w:ins w:id="112" w:author="mhamad isco" w:date="2021-04-26T07:30:00Z"/>
          <w:rFonts w:asciiTheme="majorBidi" w:hAnsiTheme="majorBidi" w:cs="Times New Roman"/>
          <w:b/>
          <w:bCs/>
          <w:sz w:val="44"/>
          <w:szCs w:val="44"/>
          <w:rtl/>
        </w:rPr>
        <w:pPrChange w:id="113" w:author="mhamad isco" w:date="2021-04-26T07:45:00Z">
          <w:pPr/>
        </w:pPrChange>
      </w:pPr>
      <w:ins w:id="114" w:author="mhamad isco" w:date="2021-04-26T07:30:00Z"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15" w:author="mhamad isco" w:date="2021-04-26T07:44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about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دا باس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ار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شجوان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ئ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کات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ند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ب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سوود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ۆ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تا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16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page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دا 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بر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ت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17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news 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ۆ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م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ەڵێ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زان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ار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دانراو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ل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س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ر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ج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ۆ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ر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کان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Pr="008E151B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18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protin shake </w:t>
        </w:r>
      </w:ins>
    </w:p>
    <w:p w:rsidR="008E151B" w:rsidRPr="006D36CC" w:rsidRDefault="00312838" w:rsidP="00BB7241">
      <w:pPr>
        <w:bidi/>
        <w:spacing w:before="360"/>
        <w:jc w:val="both"/>
        <w:rPr>
          <w:ins w:id="119" w:author="mhamad isco" w:date="2021-04-26T07:40:00Z"/>
          <w:rFonts w:asciiTheme="majorBidi" w:hAnsiTheme="majorBidi" w:cs="Times New Roman"/>
          <w:b/>
          <w:bCs/>
          <w:color w:val="00B050"/>
          <w:sz w:val="44"/>
          <w:szCs w:val="44"/>
          <w:rPrChange w:id="120" w:author="mhamad isco" w:date="2021-04-26T07:45:00Z">
            <w:rPr>
              <w:ins w:id="121" w:author="mhamad isco" w:date="2021-04-26T07:40:00Z"/>
              <w:rFonts w:asciiTheme="majorBidi" w:hAnsiTheme="majorBidi" w:cs="Times New Roman"/>
              <w:b/>
              <w:bCs/>
              <w:sz w:val="44"/>
              <w:szCs w:val="44"/>
            </w:rPr>
          </w:rPrChange>
        </w:rPr>
        <w:pPrChange w:id="122" w:author="mhamad isco" w:date="2021-04-26T07:41:00Z">
          <w:pPr/>
        </w:pPrChange>
      </w:pPr>
      <w:ins w:id="123" w:author="mhamad isco" w:date="2021-04-26T07:30:00Z"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ب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گشت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ێ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بسات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م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ئ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م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باب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تان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ب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کار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هاتو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و</w:t>
        </w:r>
        <w:r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Pr="00312838">
          <w:rPr>
            <w:rFonts w:asciiTheme="majorBidi" w:hAnsiTheme="majorBidi" w:cs="Times New Roman" w:hint="eastAsia"/>
            <w:b/>
            <w:bCs/>
            <w:sz w:val="44"/>
            <w:szCs w:val="44"/>
            <w:rtl/>
          </w:rPr>
          <w:t>ک</w:t>
        </w:r>
        <w:r w:rsidR="008E151B">
          <w:rPr>
            <w:rFonts w:asciiTheme="majorBidi" w:hAnsiTheme="majorBidi" w:cs="Times New Roman"/>
            <w:b/>
            <w:bCs/>
            <w:sz w:val="44"/>
            <w:szCs w:val="44"/>
          </w:rPr>
          <w:t xml:space="preserve"> </w:t>
        </w:r>
        <w:r w:rsidR="008E151B" w:rsidRPr="006D36CC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24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navigation </w:t>
        </w:r>
      </w:ins>
      <w:ins w:id="125" w:author="mhamad isco" w:date="2021-04-26T07:39:00Z">
        <w:r w:rsidR="008E151B" w:rsidRPr="006D36CC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26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>,</w:t>
        </w:r>
      </w:ins>
      <w:ins w:id="127" w:author="mhamad isco" w:date="2021-04-26T07:30:00Z">
        <w:r w:rsidR="008E151B" w:rsidRPr="006D36CC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28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 drop down  image </w:t>
        </w:r>
      </w:ins>
      <w:ins w:id="129" w:author="mhamad isco" w:date="2021-04-26T07:39:00Z">
        <w:r w:rsidR="008E151B" w:rsidRPr="006D36CC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30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>,</w:t>
        </w:r>
      </w:ins>
      <w:ins w:id="131" w:author="mhamad isco" w:date="2021-04-26T07:30:00Z">
        <w:r w:rsidR="008E151B" w:rsidRPr="006D36CC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32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 animation </w:t>
        </w:r>
      </w:ins>
      <w:ins w:id="133" w:author="mhamad isco" w:date="2021-04-26T07:39:00Z">
        <w:r w:rsidR="008E151B" w:rsidRPr="006D36CC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34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>,</w:t>
        </w:r>
      </w:ins>
      <w:ins w:id="135" w:author="mhamad isco" w:date="2021-04-26T07:30:00Z">
        <w:r w:rsidR="008E151B" w:rsidRPr="006D36CC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36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 hover </w:t>
        </w:r>
      </w:ins>
      <w:ins w:id="137" w:author="mhamad isco" w:date="2021-04-26T07:39:00Z">
        <w:r w:rsidR="008E151B" w:rsidRPr="006D36CC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38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>,</w:t>
        </w:r>
      </w:ins>
      <w:ins w:id="139" w:author="mhamad isco" w:date="2021-04-26T07:30:00Z">
        <w:r w:rsidR="008E151B" w:rsidRPr="006D36CC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40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 table </w:t>
        </w:r>
      </w:ins>
      <w:ins w:id="141" w:author="mhamad isco" w:date="2021-04-26T07:39:00Z">
        <w:r w:rsidR="008E151B" w:rsidRPr="006D36CC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42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>,</w:t>
        </w:r>
      </w:ins>
      <w:ins w:id="143" w:author="mhamad isco" w:date="2021-04-26T07:30:00Z">
        <w:r w:rsidRPr="006D36CC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44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 </w:t>
        </w:r>
      </w:ins>
      <w:ins w:id="145" w:author="mhamad isco" w:date="2021-04-26T07:39:00Z">
        <w:r w:rsidR="008E151B" w:rsidRPr="006D36CC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46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>animation,</w:t>
        </w:r>
      </w:ins>
      <w:ins w:id="147" w:author="mhamad isco" w:date="2021-04-26T07:30:00Z">
        <w:r w:rsidR="008E151B" w:rsidRPr="006D36CC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48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footer </w:t>
        </w:r>
        <w:r w:rsidRPr="006D36CC">
          <w:rPr>
            <w:rFonts w:asciiTheme="majorBidi" w:hAnsiTheme="majorBidi" w:cs="Times New Roman"/>
            <w:b/>
            <w:bCs/>
            <w:color w:val="00B050"/>
            <w:sz w:val="44"/>
            <w:szCs w:val="44"/>
            <w:rPrChange w:id="149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 xml:space="preserve"> </w:t>
        </w:r>
      </w:ins>
      <w:ins w:id="150" w:author="mhamad isco" w:date="2021-04-26T10:25:00Z">
        <w:r w:rsidR="00BB7241" w:rsidRPr="00BB7241">
          <w:rPr>
            <w:rFonts w:asciiTheme="majorBidi" w:hAnsiTheme="majorBidi" w:cs="Times New Roman"/>
            <w:b/>
            <w:bCs/>
            <w:sz w:val="44"/>
            <w:szCs w:val="44"/>
            <w:rtl/>
          </w:rPr>
          <w:t>و</w:t>
        </w:r>
        <w:r w:rsidR="00BB7241" w:rsidRPr="00BB7241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ە</w:t>
        </w:r>
        <w:r w:rsidR="00BB7241" w:rsidRPr="00BB7241">
          <w:rPr>
            <w:rFonts w:asciiTheme="majorBidi" w:hAnsiTheme="majorBidi" w:cs="Times New Roman"/>
            <w:b/>
            <w:bCs/>
            <w:sz w:val="44"/>
            <w:szCs w:val="44"/>
            <w:rtl/>
          </w:rPr>
          <w:t xml:space="preserve"> </w:t>
        </w:r>
        <w:r w:rsidR="00BB7241" w:rsidRPr="00C87560">
          <w:rPr>
            <w:rFonts w:asciiTheme="majorBidi" w:hAnsiTheme="majorBidi" w:cs="Times New Roman"/>
            <w:b/>
            <w:bCs/>
            <w:color w:val="00B050"/>
            <w:sz w:val="44"/>
            <w:szCs w:val="44"/>
          </w:rPr>
          <w:t>mobile screen friendly)</w:t>
        </w:r>
        <w:r w:rsidR="00BB7241" w:rsidRPr="00C87560">
          <w:rPr>
            <w:rFonts w:asciiTheme="majorBidi" w:hAnsiTheme="majorBidi" w:cs="Times New Roman" w:hint="cs"/>
            <w:b/>
            <w:bCs/>
            <w:color w:val="00B050"/>
            <w:sz w:val="44"/>
            <w:szCs w:val="44"/>
            <w:rtl/>
          </w:rPr>
          <w:t>)</w:t>
        </w:r>
        <w:r w:rsidR="00BB7241" w:rsidRPr="00BB7241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 xml:space="preserve"> </w:t>
        </w:r>
        <w:r w:rsidR="00BB7241" w:rsidRPr="00312838">
          <w:rPr>
            <w:rFonts w:asciiTheme="majorBidi" w:hAnsiTheme="majorBidi" w:cs="Times New Roman" w:hint="cs"/>
            <w:b/>
            <w:bCs/>
            <w:sz w:val="44"/>
            <w:szCs w:val="44"/>
            <w:rtl/>
          </w:rPr>
          <w:t>یە</w:t>
        </w:r>
      </w:ins>
    </w:p>
    <w:p w:rsidR="00EF66FA" w:rsidRPr="006D36CC" w:rsidRDefault="00312838">
      <w:pPr>
        <w:bidi/>
        <w:spacing w:before="360"/>
        <w:rPr>
          <w:rFonts w:hint="cs"/>
          <w:color w:val="FF0000"/>
          <w:rtl/>
          <w:rPrChange w:id="151" w:author="mhamad isco" w:date="2021-04-26T07:45:00Z">
            <w:rPr>
              <w:rFonts w:cs="Ali_K_Samik"/>
              <w:b/>
              <w:bCs/>
              <w:sz w:val="44"/>
              <w:szCs w:val="44"/>
            </w:rPr>
          </w:rPrChange>
        </w:rPr>
        <w:pPrChange w:id="152" w:author="mhamad isco" w:date="2021-04-26T07:42:00Z">
          <w:pPr/>
        </w:pPrChange>
      </w:pPr>
      <w:ins w:id="153" w:author="mhamad isco" w:date="2021-04-26T07:30:00Z">
        <w:r w:rsidRPr="006D36CC">
          <w:rPr>
            <w:rFonts w:asciiTheme="majorBidi" w:hAnsiTheme="majorBidi" w:cs="Times New Roman" w:hint="eastAsia"/>
            <w:b/>
            <w:bCs/>
            <w:color w:val="FF0000"/>
            <w:sz w:val="44"/>
            <w:szCs w:val="44"/>
            <w:rtl/>
            <w:rPrChange w:id="154" w:author="mhamad isco" w:date="2021-04-26T07:45:00Z">
              <w:rPr>
                <w:rFonts w:asciiTheme="majorBidi" w:hAnsiTheme="majorBidi" w:cs="Times New Roman" w:hint="eastAsia"/>
                <w:b/>
                <w:bCs/>
                <w:sz w:val="44"/>
                <w:szCs w:val="44"/>
                <w:rtl/>
              </w:rPr>
            </w:rPrChange>
          </w:rPr>
          <w:t>ل</w:t>
        </w:r>
        <w:r w:rsidRPr="006D36CC">
          <w:rPr>
            <w:rFonts w:asciiTheme="majorBidi" w:hAnsiTheme="majorBidi" w:cs="Times New Roman" w:hint="cs"/>
            <w:b/>
            <w:bCs/>
            <w:color w:val="FF0000"/>
            <w:sz w:val="44"/>
            <w:szCs w:val="44"/>
            <w:rtl/>
            <w:rPrChange w:id="155" w:author="mhamad isco" w:date="2021-04-26T07:45:00Z">
              <w:rPr>
                <w:rFonts w:asciiTheme="majorBidi" w:hAnsiTheme="majorBidi" w:cs="Times New Roman" w:hint="cs"/>
                <w:b/>
                <w:bCs/>
                <w:sz w:val="44"/>
                <w:szCs w:val="44"/>
                <w:rtl/>
              </w:rPr>
            </w:rPrChange>
          </w:rPr>
          <w:t>ە</w:t>
        </w:r>
        <w:r w:rsidRPr="006D36CC">
          <w:rPr>
            <w:rFonts w:asciiTheme="majorBidi" w:hAnsiTheme="majorBidi" w:cs="Times New Roman"/>
            <w:b/>
            <w:bCs/>
            <w:color w:val="FF0000"/>
            <w:sz w:val="44"/>
            <w:szCs w:val="44"/>
            <w:rtl/>
            <w:rPrChange w:id="156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  <w:rtl/>
              </w:rPr>
            </w:rPrChange>
          </w:rPr>
          <w:t xml:space="preserve"> ک</w:t>
        </w:r>
        <w:r w:rsidRPr="006D36CC">
          <w:rPr>
            <w:rFonts w:asciiTheme="majorBidi" w:hAnsiTheme="majorBidi" w:cs="Times New Roman" w:hint="cs"/>
            <w:b/>
            <w:bCs/>
            <w:color w:val="FF0000"/>
            <w:sz w:val="44"/>
            <w:szCs w:val="44"/>
            <w:rtl/>
            <w:rPrChange w:id="157" w:author="mhamad isco" w:date="2021-04-26T07:45:00Z">
              <w:rPr>
                <w:rFonts w:asciiTheme="majorBidi" w:hAnsiTheme="majorBidi" w:cs="Times New Roman" w:hint="cs"/>
                <w:b/>
                <w:bCs/>
                <w:sz w:val="44"/>
                <w:szCs w:val="44"/>
                <w:rtl/>
              </w:rPr>
            </w:rPrChange>
          </w:rPr>
          <w:t>ۆ</w:t>
        </w:r>
        <w:r w:rsidRPr="006D36CC">
          <w:rPr>
            <w:rFonts w:asciiTheme="majorBidi" w:hAnsiTheme="majorBidi" w:cs="Times New Roman" w:hint="eastAsia"/>
            <w:b/>
            <w:bCs/>
            <w:color w:val="FF0000"/>
            <w:sz w:val="44"/>
            <w:szCs w:val="44"/>
            <w:rtl/>
            <w:rPrChange w:id="158" w:author="mhamad isco" w:date="2021-04-26T07:45:00Z">
              <w:rPr>
                <w:rFonts w:asciiTheme="majorBidi" w:hAnsiTheme="majorBidi" w:cs="Times New Roman" w:hint="eastAsia"/>
                <w:b/>
                <w:bCs/>
                <w:sz w:val="44"/>
                <w:szCs w:val="44"/>
                <w:rtl/>
              </w:rPr>
            </w:rPrChange>
          </w:rPr>
          <w:t>تا</w:t>
        </w:r>
        <w:r w:rsidRPr="006D36CC">
          <w:rPr>
            <w:rFonts w:asciiTheme="majorBidi" w:hAnsiTheme="majorBidi" w:cs="Times New Roman" w:hint="cs"/>
            <w:b/>
            <w:bCs/>
            <w:color w:val="FF0000"/>
            <w:sz w:val="44"/>
            <w:szCs w:val="44"/>
            <w:rtl/>
            <w:rPrChange w:id="159" w:author="mhamad isco" w:date="2021-04-26T07:45:00Z">
              <w:rPr>
                <w:rFonts w:asciiTheme="majorBidi" w:hAnsiTheme="majorBidi" w:cs="Times New Roman" w:hint="cs"/>
                <w:b/>
                <w:bCs/>
                <w:sz w:val="44"/>
                <w:szCs w:val="44"/>
                <w:rtl/>
              </w:rPr>
            </w:rPrChange>
          </w:rPr>
          <w:t>ی</w:t>
        </w:r>
        <w:r w:rsidRPr="006D36CC">
          <w:rPr>
            <w:rFonts w:asciiTheme="majorBidi" w:hAnsiTheme="majorBidi" w:cs="Times New Roman" w:hint="eastAsia"/>
            <w:b/>
            <w:bCs/>
            <w:color w:val="FF0000"/>
            <w:sz w:val="44"/>
            <w:szCs w:val="44"/>
            <w:rtl/>
            <w:rPrChange w:id="160" w:author="mhamad isco" w:date="2021-04-26T07:45:00Z">
              <w:rPr>
                <w:rFonts w:asciiTheme="majorBidi" w:hAnsiTheme="majorBidi" w:cs="Times New Roman" w:hint="eastAsia"/>
                <w:b/>
                <w:bCs/>
                <w:sz w:val="44"/>
                <w:szCs w:val="44"/>
                <w:rtl/>
              </w:rPr>
            </w:rPrChange>
          </w:rPr>
          <w:t>دا</w:t>
        </w:r>
        <w:r w:rsidRPr="006D36CC">
          <w:rPr>
            <w:rFonts w:asciiTheme="majorBidi" w:hAnsiTheme="majorBidi" w:cs="Times New Roman"/>
            <w:b/>
            <w:bCs/>
            <w:color w:val="FF0000"/>
            <w:sz w:val="44"/>
            <w:szCs w:val="44"/>
            <w:rtl/>
            <w:rPrChange w:id="161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  <w:rtl/>
              </w:rPr>
            </w:rPrChange>
          </w:rPr>
          <w:t xml:space="preserve"> ز</w:t>
        </w:r>
        <w:r w:rsidRPr="006D36CC">
          <w:rPr>
            <w:rFonts w:asciiTheme="majorBidi" w:hAnsiTheme="majorBidi" w:cs="Times New Roman" w:hint="cs"/>
            <w:b/>
            <w:bCs/>
            <w:color w:val="FF0000"/>
            <w:sz w:val="44"/>
            <w:szCs w:val="44"/>
            <w:rtl/>
            <w:rPrChange w:id="162" w:author="mhamad isco" w:date="2021-04-26T07:45:00Z">
              <w:rPr>
                <w:rFonts w:asciiTheme="majorBidi" w:hAnsiTheme="majorBidi" w:cs="Times New Roman" w:hint="cs"/>
                <w:b/>
                <w:bCs/>
                <w:sz w:val="44"/>
                <w:szCs w:val="44"/>
                <w:rtl/>
              </w:rPr>
            </w:rPrChange>
          </w:rPr>
          <w:t>ۆ</w:t>
        </w:r>
        <w:r w:rsidRPr="006D36CC">
          <w:rPr>
            <w:rFonts w:asciiTheme="majorBidi" w:hAnsiTheme="majorBidi" w:cs="Times New Roman" w:hint="eastAsia"/>
            <w:b/>
            <w:bCs/>
            <w:color w:val="FF0000"/>
            <w:sz w:val="44"/>
            <w:szCs w:val="44"/>
            <w:rtl/>
            <w:rPrChange w:id="163" w:author="mhamad isco" w:date="2021-04-26T07:45:00Z">
              <w:rPr>
                <w:rFonts w:asciiTheme="majorBidi" w:hAnsiTheme="majorBidi" w:cs="Times New Roman" w:hint="eastAsia"/>
                <w:b/>
                <w:bCs/>
                <w:sz w:val="44"/>
                <w:szCs w:val="44"/>
                <w:rtl/>
              </w:rPr>
            </w:rPrChange>
          </w:rPr>
          <w:t>ر</w:t>
        </w:r>
        <w:r w:rsidRPr="006D36CC">
          <w:rPr>
            <w:rFonts w:asciiTheme="majorBidi" w:hAnsiTheme="majorBidi" w:cs="Times New Roman"/>
            <w:b/>
            <w:bCs/>
            <w:color w:val="FF0000"/>
            <w:sz w:val="44"/>
            <w:szCs w:val="44"/>
            <w:rtl/>
            <w:rPrChange w:id="164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  <w:rtl/>
              </w:rPr>
            </w:rPrChange>
          </w:rPr>
          <w:t xml:space="preserve"> سوپاس</w:t>
        </w:r>
      </w:ins>
      <w:ins w:id="165" w:author="mhamad isco" w:date="2021-04-26T07:41:00Z">
        <w:r w:rsidR="008E151B" w:rsidRPr="006D36CC">
          <w:rPr>
            <w:rFonts w:asciiTheme="majorBidi" w:hAnsiTheme="majorBidi" w:cs="Times New Roman"/>
            <w:b/>
            <w:bCs/>
            <w:color w:val="FF0000"/>
            <w:sz w:val="44"/>
            <w:szCs w:val="44"/>
            <w:rPrChange w:id="166" w:author="mhamad isco" w:date="2021-04-26T07:45:00Z">
              <w:rPr>
                <w:rFonts w:asciiTheme="majorBidi" w:hAnsiTheme="majorBidi" w:cs="Times New Roman"/>
                <w:b/>
                <w:bCs/>
                <w:sz w:val="44"/>
                <w:szCs w:val="44"/>
              </w:rPr>
            </w:rPrChange>
          </w:rPr>
          <w:t>………</w:t>
        </w:r>
      </w:ins>
      <w:bookmarkStart w:id="167" w:name="_GoBack"/>
      <w:bookmarkEnd w:id="167"/>
    </w:p>
    <w:sectPr w:rsidR="00EF66FA" w:rsidRPr="006D36CC" w:rsidSect="00312838">
      <w:pgSz w:w="16838" w:h="11906" w:orient="landscape" w:code="9"/>
      <w:pgMar w:top="1440" w:right="1440" w:bottom="1440" w:left="1440" w:header="720" w:footer="720" w:gutter="0"/>
      <w:cols w:space="720"/>
      <w:docGrid w:linePitch="360"/>
      <w:sectPrChange w:id="168" w:author="mhamad isco" w:date="2021-04-26T07:28:00Z">
        <w:sectPr w:rsidR="00EF66FA" w:rsidRPr="006D36CC" w:rsidSect="00312838">
          <w:pgSz w:w="12240" w:h="15840" w:orient="portrait" w:code="0"/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3DE" w:rsidRDefault="00E503DE" w:rsidP="008E151B">
      <w:pPr>
        <w:spacing w:after="0" w:line="240" w:lineRule="auto"/>
      </w:pPr>
      <w:r>
        <w:separator/>
      </w:r>
    </w:p>
  </w:endnote>
  <w:endnote w:type="continuationSeparator" w:id="0">
    <w:p w:rsidR="00E503DE" w:rsidRDefault="00E503DE" w:rsidP="008E1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i_K_Samik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3DE" w:rsidRDefault="00E503DE" w:rsidP="008E151B">
      <w:pPr>
        <w:spacing w:after="0" w:line="240" w:lineRule="auto"/>
      </w:pPr>
      <w:r>
        <w:separator/>
      </w:r>
    </w:p>
  </w:footnote>
  <w:footnote w:type="continuationSeparator" w:id="0">
    <w:p w:rsidR="00E503DE" w:rsidRDefault="00E503DE" w:rsidP="008E151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hamad isco">
    <w15:presenceInfo w15:providerId="Windows Live" w15:userId="4f57a95af6513c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F5"/>
    <w:rsid w:val="001F3202"/>
    <w:rsid w:val="00270FE8"/>
    <w:rsid w:val="00312838"/>
    <w:rsid w:val="00417F15"/>
    <w:rsid w:val="00677D17"/>
    <w:rsid w:val="006A39F5"/>
    <w:rsid w:val="006D36CC"/>
    <w:rsid w:val="0086421E"/>
    <w:rsid w:val="008E151B"/>
    <w:rsid w:val="00BB7241"/>
    <w:rsid w:val="00CB7301"/>
    <w:rsid w:val="00E503DE"/>
    <w:rsid w:val="00E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67548"/>
  <w15:chartTrackingRefBased/>
  <w15:docId w15:val="{BE114D61-1A07-4CC9-8C39-8AD4344C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21E"/>
    <w:rPr>
      <w:noProof/>
      <w:lang w:bidi="ar-IQ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2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42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42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42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8642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421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86421E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312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838"/>
    <w:rPr>
      <w:noProof/>
      <w:sz w:val="20"/>
      <w:szCs w:val="20"/>
      <w:lang w:bidi="ar-IQ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838"/>
    <w:rPr>
      <w:b/>
      <w:bCs/>
      <w:noProof/>
      <w:sz w:val="20"/>
      <w:szCs w:val="20"/>
      <w:lang w:bidi="ar-IQ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838"/>
    <w:rPr>
      <w:rFonts w:ascii="Segoe UI" w:hAnsi="Segoe UI" w:cs="Segoe UI"/>
      <w:noProof/>
      <w:sz w:val="18"/>
      <w:szCs w:val="18"/>
      <w:lang w:bidi="ar-IQ"/>
    </w:rPr>
  </w:style>
  <w:style w:type="paragraph" w:styleId="Header">
    <w:name w:val="header"/>
    <w:basedOn w:val="Normal"/>
    <w:link w:val="HeaderChar"/>
    <w:uiPriority w:val="99"/>
    <w:unhideWhenUsed/>
    <w:rsid w:val="008E1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51B"/>
    <w:rPr>
      <w:noProof/>
      <w:lang w:bidi="ar-IQ"/>
    </w:rPr>
  </w:style>
  <w:style w:type="paragraph" w:styleId="Footer">
    <w:name w:val="footer"/>
    <w:basedOn w:val="Normal"/>
    <w:link w:val="FooterChar"/>
    <w:uiPriority w:val="99"/>
    <w:unhideWhenUsed/>
    <w:rsid w:val="008E1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51B"/>
    <w:rPr>
      <w:noProof/>
      <w:lang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CA081-427E-4455-ADB2-85E3FC1BC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mhamad isco</dc:creator>
  <cp:keywords/>
  <dc:description/>
  <cp:lastModifiedBy>mhamad isco</cp:lastModifiedBy>
  <cp:revision>2</cp:revision>
  <dcterms:created xsi:type="dcterms:W3CDTF">2021-04-26T14:13:00Z</dcterms:created>
  <dcterms:modified xsi:type="dcterms:W3CDTF">2021-04-26T17:26:00Z</dcterms:modified>
</cp:coreProperties>
</file>